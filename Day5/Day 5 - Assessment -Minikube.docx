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keepNext w:val="false"/>
        <w:keepLines w:val="false"/>
        <w:spacing w:lineRule="auto" w:line="240" w:before="360" w:after="80"/>
        <w:rPr>
          <w:b/>
          <w:b/>
          <w:sz w:val="34"/>
          <w:szCs w:val="34"/>
        </w:rPr>
      </w:pPr>
      <w:bookmarkStart w:id="0" w:name="_cslvcjmv71yb"/>
      <w:bookmarkEnd w:id="0"/>
      <w:r>
        <w:rPr>
          <w:b/>
          <w:sz w:val="34"/>
          <w:szCs w:val="34"/>
        </w:rPr>
        <w:t>Project 01 - 1 Hour</w:t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b/>
          <w:sz w:val="34"/>
          <w:szCs w:val="34"/>
        </w:rPr>
      </w:pPr>
      <w:bookmarkStart w:id="1" w:name="_trv8jvohne5n"/>
      <w:bookmarkEnd w:id="1"/>
      <w:r>
        <w:rPr>
          <w:b/>
          <w:sz w:val="34"/>
          <w:szCs w:val="34"/>
        </w:rPr>
        <w:t>Deploying a Scalable Web Application with Persistent Storage and Advanced Automation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2" w:name="_b2lav5bvov3m"/>
      <w:bookmarkEnd w:id="2"/>
      <w:r>
        <w:rPr>
          <w:b/>
          <w:color w:val="000000"/>
          <w:sz w:val="26"/>
          <w:szCs w:val="26"/>
        </w:rPr>
        <w:t>Objective:</w:t>
      </w:r>
    </w:p>
    <w:p>
      <w:pPr>
        <w:pStyle w:val="LOnormal"/>
        <w:spacing w:lineRule="auto" w:line="240" w:before="240" w:after="240"/>
        <w:rPr/>
      </w:pPr>
      <w:r>
        <w:rPr/>
        <w:t>Deploy a scalable web application using Docker Swarm and Kubernetes, ensuring data persistence using a single shared volume, and automate the process using advanced shell scripting.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3" w:name="_j0pleyq9j9gt"/>
      <w:bookmarkEnd w:id="3"/>
      <w:r>
        <w:rPr>
          <w:b/>
          <w:color w:val="000000"/>
          <w:sz w:val="26"/>
          <w:szCs w:val="26"/>
        </w:rPr>
        <w:t>Overview:</w:t>
      </w:r>
    </w:p>
    <w:p>
      <w:pPr>
        <w:pStyle w:val="LOnormal"/>
        <w:numPr>
          <w:ilvl w:val="0"/>
          <w:numId w:val="1"/>
        </w:numPr>
        <w:spacing w:lineRule="auto" w:line="240" w:before="240" w:afterAutospacing="0" w:after="0"/>
        <w:ind w:left="720" w:hanging="360"/>
        <w:rPr/>
      </w:pPr>
      <w:r>
        <w:rPr>
          <w:b/>
        </w:rPr>
        <w:t>Step 1</w:t>
      </w:r>
      <w:r>
        <w:rPr/>
        <w:t>: Set up Docker Swarm and create a service.</w:t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Step 2</w:t>
      </w:r>
      <w:r>
        <w:rPr/>
        <w:t>: Set up Kubernetes using Minikube.</w:t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Step 3</w:t>
      </w:r>
      <w:r>
        <w:rPr/>
        <w:t>: Deploy a web application using Docker Compose.</w:t>
      </w:r>
    </w:p>
    <w:p>
      <w:pPr>
        <w:pStyle w:val="LO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Step 4</w:t>
      </w:r>
      <w:r>
        <w:rPr/>
        <w:t>: Use a single shared volume across multiple containers.</w:t>
      </w:r>
    </w:p>
    <w:p>
      <w:pPr>
        <w:pStyle w:val="LOnormal"/>
        <w:numPr>
          <w:ilvl w:val="0"/>
          <w:numId w:val="1"/>
        </w:numPr>
        <w:spacing w:lineRule="auto" w:line="240" w:beforeAutospacing="0" w:before="0" w:after="240"/>
        <w:ind w:left="720" w:hanging="360"/>
        <w:rPr/>
      </w:pPr>
      <w:r>
        <w:rPr>
          <w:b/>
        </w:rPr>
        <w:t>Step 5</w:t>
      </w:r>
      <w:r>
        <w:rPr/>
        <w:t>: Automate the entire process using advanced shell scripting.</w:t>
      </w:r>
    </w:p>
    <w:p>
      <w:pPr>
        <w:pStyle w:val="LOnormal"/>
        <w:rPr/>
      </w:pPr>
      <w:r>
        <w:rPr/>
        <mc:AlternateContent>
          <mc:Choice Requires="wps">
            <w:drawing>
              <wp:inline distT="0" distB="0" distL="0" distR="0">
                <wp:extent cx="5733415" cy="20955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640" cy="2016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fillcolor="#a0a0a0" stroked="f" style="position:absolute;margin-left:0pt;margin-top:-1.65pt;width:451.35pt;height:1.5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4" w:name="_mewnamnz3l"/>
      <w:bookmarkEnd w:id="4"/>
      <w:r>
        <w:rPr>
          <w:b/>
          <w:color w:val="000000"/>
          <w:sz w:val="26"/>
          <w:szCs w:val="26"/>
        </w:rPr>
        <w:t>Step 1: Set up Docker Swarm and Create a Service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5" w:name="_fyfl1hqdkvwq"/>
      <w:bookmarkEnd w:id="5"/>
      <w:r>
        <w:rPr>
          <w:b/>
          <w:color w:val="000000"/>
          <w:sz w:val="22"/>
          <w:szCs w:val="22"/>
        </w:rPr>
        <w:t>1.1 Initialize Docker Swarm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Initialize Docker Swarm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swarm init</w:t>
      </w:r>
    </w:p>
    <w:p>
      <w:pPr>
        <w:pStyle w:val="LOnormal"/>
        <w:rPr/>
      </w:pPr>
      <w:r>
        <w:rPr/>
        <w:t>docker swarm join --token SWMTKN-1-3irx02mucesd6o4im18q5w0mt2qncx7jlp6zv1d6ee4703n8xe-2ww7asikjfo2ywkd037sejh8v 192.168.56.12:2377</w:t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500630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6" w:name="_mrfu4iureyy"/>
      <w:bookmarkEnd w:id="6"/>
      <w:r>
        <w:rPr>
          <w:b/>
          <w:color w:val="000000"/>
          <w:sz w:val="22"/>
          <w:szCs w:val="22"/>
        </w:rPr>
        <w:t>1.2 Create a Docker Swarm Service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Create a simple Nginx service in Docker Swarm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service create --name nginx-service --publish 8080:80 nginx</w:t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775335"/>
            <wp:effectExtent l="0" t="0" r="0" b="0"/>
            <wp:wrapTopAndBottom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7" w:name="_p1pmg42pyhp6"/>
      <w:bookmarkEnd w:id="7"/>
      <w:r>
        <w:rPr>
          <w:b/>
          <w:color w:val="000000"/>
          <w:sz w:val="26"/>
          <w:szCs w:val="26"/>
        </w:rPr>
        <w:t>Step 2: Set up Kubernetes Using Minikube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8" w:name="_2ziwjdvvr4dr"/>
      <w:bookmarkEnd w:id="8"/>
      <w:r>
        <w:rPr>
          <w:b/>
          <w:color w:val="000000"/>
          <w:sz w:val="22"/>
          <w:szCs w:val="22"/>
        </w:rPr>
        <w:t>2.1 Start Minikube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Start Minikube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minikube start</w:t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7335" cy="347154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335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9" w:name="_5z8ctn8ayqfh"/>
      <w:bookmarkEnd w:id="9"/>
      <w:r>
        <w:rPr>
          <w:b/>
          <w:color w:val="000000"/>
          <w:sz w:val="22"/>
          <w:szCs w:val="22"/>
        </w:rPr>
        <w:t>2.2 Deploy a Web App on Kubernetes</w:t>
      </w:r>
    </w:p>
    <w:p>
      <w:pPr>
        <w:pStyle w:val="LOnormal"/>
        <w:spacing w:lineRule="auto" w:line="240" w:before="240" w:after="240"/>
        <w:rPr/>
      </w:pPr>
      <w:r>
        <w:rPr/>
        <w:t xml:space="preserve">Create a deployment file named </w:t>
      </w:r>
      <w:r>
        <w:rPr>
          <w:rFonts w:eastAsia="Roboto Mono" w:cs="Roboto Mono" w:ascii="Roboto Mono" w:hAnsi="Roboto Mono"/>
          <w:color w:val="188038"/>
        </w:rPr>
        <w:t>webapp-deployment.yaml</w:t>
      </w:r>
      <w:r>
        <w:rPr/>
        <w:t>: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apiVersion: apps/v1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kind: Deployment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metadata: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name: webapp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spec: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replicas: 3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selector: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matchLabels: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app: webapp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template: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metadata: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labels: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app: webapp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spec: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containers: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name: webapp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image: nginx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ports: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- containerPort: 80</w:t>
      </w:r>
    </w:p>
    <w:p>
      <w:pPr>
        <w:pStyle w:val="LOnormal"/>
        <w:rPr/>
      </w:pPr>
      <w:r>
        <w:rPr/>
      </w:r>
    </w:p>
    <w:p>
      <w:pPr>
        <w:pStyle w:val="LOnormal"/>
        <w:spacing w:lineRule="auto" w:line="240" w:before="240" w:after="240"/>
        <w:rPr/>
      </w:pPr>
      <w:r>
        <w:rPr/>
        <w:t>Apply the deployment: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kubectl apply -f webapp-deployment.yaml</w:t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999490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0" w:name="_v5sgrdb5408y"/>
      <w:bookmarkEnd w:id="10"/>
      <w:r>
        <w:rPr>
          <w:b/>
          <w:color w:val="000000"/>
          <w:sz w:val="22"/>
          <w:szCs w:val="22"/>
        </w:rPr>
        <w:t>2.3 Expose the Deployment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kubectl expose deployment webapp --type=NodePort --port=80</w:t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80695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1" w:name="_1otbqfnnnizt"/>
      <w:bookmarkEnd w:id="11"/>
      <w:r>
        <w:rPr>
          <w:b/>
          <w:color w:val="000000"/>
          <w:sz w:val="26"/>
          <w:szCs w:val="26"/>
        </w:rPr>
        <w:t>Step 3: Deploy a Web Application Using Docker Compose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2" w:name="_a3vz08s341eg"/>
      <w:bookmarkEnd w:id="12"/>
      <w:r>
        <w:rPr>
          <w:b/>
          <w:color w:val="000000"/>
          <w:sz w:val="22"/>
          <w:szCs w:val="22"/>
        </w:rPr>
        <w:t xml:space="preserve">3.1 Create a </w:t>
      </w:r>
      <w:r>
        <w:rPr>
          <w:rFonts w:eastAsia="Roboto Mono" w:cs="Roboto Mono" w:ascii="Roboto Mono" w:hAnsi="Roboto Mono"/>
          <w:b/>
          <w:color w:val="188038"/>
          <w:sz w:val="22"/>
          <w:szCs w:val="22"/>
        </w:rPr>
        <w:t>docker-compose.yml</w:t>
      </w:r>
      <w:r>
        <w:rPr>
          <w:b/>
          <w:color w:val="000000"/>
          <w:sz w:val="22"/>
          <w:szCs w:val="22"/>
        </w:rPr>
        <w:t xml:space="preserve"> File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version: '3'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services: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web: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image: nginx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ports: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"8080:80"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webdata:/usr/share/nginx/html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webdata:</w:t>
      </w:r>
    </w:p>
    <w:p>
      <w:pPr>
        <w:pStyle w:val="LOnormal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3" w:name="_6g7628uv5qd8"/>
      <w:bookmarkEnd w:id="13"/>
      <w:r>
        <w:rPr>
          <w:b/>
          <w:color w:val="000000"/>
          <w:sz w:val="22"/>
          <w:szCs w:val="22"/>
        </w:rPr>
        <w:t>3.2 Deploy the Web Application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Deploy using Docker Compose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docker-compose up -d</w:t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706755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4" w:name="_pvoinkh8ertf"/>
      <w:bookmarkEnd w:id="14"/>
      <w:r>
        <w:rPr>
          <w:b/>
          <w:color w:val="000000"/>
          <w:sz w:val="26"/>
          <w:szCs w:val="26"/>
        </w:rPr>
        <w:t>Step 4: Use a Single Shared Volume Across Multiple Containers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5" w:name="_2ppgpszbi158"/>
      <w:bookmarkEnd w:id="15"/>
      <w:r>
        <w:rPr>
          <w:b/>
          <w:color w:val="000000"/>
          <w:sz w:val="22"/>
          <w:szCs w:val="22"/>
        </w:rPr>
        <w:t xml:space="preserve">4.1 Update </w:t>
      </w:r>
      <w:r>
        <w:rPr>
          <w:rFonts w:eastAsia="Roboto Mono" w:cs="Roboto Mono" w:ascii="Roboto Mono" w:hAnsi="Roboto Mono"/>
          <w:b/>
          <w:color w:val="188038"/>
          <w:sz w:val="22"/>
          <w:szCs w:val="22"/>
        </w:rPr>
        <w:t>docker-compose.yml</w:t>
      </w:r>
      <w:r>
        <w:rPr>
          <w:b/>
          <w:color w:val="000000"/>
          <w:sz w:val="22"/>
          <w:szCs w:val="22"/>
        </w:rPr>
        <w:t xml:space="preserve"> to Use a Shared Volume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version: '3'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services: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web1: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image: nginx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ports: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"8081:80"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shareddata:/usr/share/nginx/html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web2: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image: nginx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ports: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"8082:80"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shareddata:/usr/share/nginx/html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shareddata:</w:t>
      </w:r>
    </w:p>
    <w:p>
      <w:pPr>
        <w:pStyle w:val="LOnormal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6" w:name="_3izdmx6x70ns"/>
      <w:bookmarkEnd w:id="16"/>
      <w:r>
        <w:rPr>
          <w:b/>
          <w:color w:val="000000"/>
          <w:sz w:val="22"/>
          <w:szCs w:val="22"/>
        </w:rPr>
        <w:t>4.2 Deploy with Docker Compose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Deploy using Docker Compose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docker-compose up -d</w:t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0210" cy="1158875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21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7" w:name="_5s5849wtdch1"/>
      <w:bookmarkEnd w:id="17"/>
      <w:r>
        <w:rPr>
          <w:b/>
          <w:color w:val="000000"/>
          <w:sz w:val="26"/>
          <w:szCs w:val="26"/>
        </w:rPr>
        <w:t>Step 5: Automate the Entire Process Using Advanced Shell Scripting</w:t>
      </w:r>
    </w:p>
    <w:p>
      <w:pPr>
        <w:pStyle w:val="Heading4"/>
        <w:keepNext w:val="false"/>
        <w:keepLines w:val="false"/>
        <w:spacing w:lineRule="auto" w:line="240" w:before="240" w:after="40"/>
        <w:rPr>
          <w:rFonts w:ascii="Roboto Mono" w:hAnsi="Roboto Mono" w:eastAsia="Roboto Mono" w:cs="Roboto Mono"/>
          <w:b/>
          <w:b/>
          <w:color w:val="188038"/>
          <w:sz w:val="22"/>
          <w:szCs w:val="22"/>
        </w:rPr>
      </w:pPr>
      <w:bookmarkStart w:id="18" w:name="_39brcynwisnq"/>
      <w:bookmarkEnd w:id="18"/>
      <w:r>
        <w:rPr>
          <w:b/>
          <w:color w:val="000000"/>
          <w:sz w:val="22"/>
          <w:szCs w:val="22"/>
        </w:rPr>
        <w:t xml:space="preserve">5.1 Create a Shell Script </w:t>
      </w:r>
      <w:r>
        <w:rPr>
          <w:rFonts w:eastAsia="Roboto Mono" w:cs="Roboto Mono" w:ascii="Roboto Mono" w:hAnsi="Roboto Mono"/>
          <w:b/>
          <w:color w:val="188038"/>
          <w:sz w:val="22"/>
          <w:szCs w:val="22"/>
        </w:rPr>
        <w:t>deploy.sh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#!/bin/bash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Initialize Docker Swarm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swarm init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Create Docker Swarm Service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service create --name nginx-service --publish 8080:80 nginx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Start Minikube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minikube start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Create Kubernetes Deployment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kubectl apply -f webapp-deployment.yaml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Expose the Deployment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kubectl expose deployment webapp --type=NodePort --port=80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Deplo</w:t>
      </w:r>
      <w:del w:id="0" w:author="Unknown Author" w:date="2024-07-15T12:07:59Z">
        <w:r>
          <w:rPr>
            <w:rFonts w:eastAsia="Roboto Mono" w:cs="Roboto Mono" w:ascii="Roboto Mono" w:hAnsi="Roboto Mono"/>
            <w:color w:val="188038"/>
          </w:rPr>
          <w:delText>y</w:delText>
        </w:r>
      </w:del>
      <w:r>
        <w:rPr>
          <w:rFonts w:eastAsia="Roboto Mono" w:cs="Roboto Mono" w:ascii="Roboto Mono" w:hAnsi="Roboto Mono"/>
          <w:color w:val="188038"/>
        </w:rPr>
        <w:t xml:space="preserve"> Web App Using Docker Compose</w:t>
      </w:r>
    </w:p>
    <w:p>
      <w:pPr>
        <w:pStyle w:val="LOnormal"/>
        <w:rPr>
          <w:rFonts w:ascii="Roboto Mono" w:hAnsi="Roboto Mono" w:eastAsia="Roboto Mono" w:cs="Roboto Mono"/>
          <w:color w:val="188038"/>
          <w:del w:id="2" w:author="Unknown Author" w:date="2024-07-15T12:08:42Z"/>
        </w:rPr>
      </w:pPr>
      <w:r>
        <w:rPr>
          <w:rFonts w:eastAsia="Roboto Mono" w:cs="Roboto Mono" w:ascii="Roboto Mono" w:hAnsi="Roboto Mono"/>
          <w:color w:val="188038"/>
        </w:rPr>
        <w:t>docker</w:t>
      </w:r>
      <w:del w:id="1" w:author="Unknown Author" w:date="2024-07-15T12:07:33Z">
        <w:r>
          <w:rPr>
            <w:rFonts w:eastAsia="Roboto Mono" w:cs="Roboto Mono" w:ascii="Roboto Mono" w:hAnsi="Roboto Mono"/>
            <w:color w:val="188038"/>
          </w:rPr>
          <w:delText>-</w:delText>
        </w:r>
      </w:del>
      <w:r>
        <w:rPr>
          <w:rFonts w:eastAsia="Roboto Mono" w:cs="Roboto Mono" w:ascii="Roboto Mono" w:hAnsi="Roboto Mono"/>
          <w:color w:val="188038"/>
        </w:rPr>
        <w:t>compose -f docker-compose-single-volume.yml up -d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echo "Deployment completed successfully!"</w:t>
      </w:r>
    </w:p>
    <w:p>
      <w:pPr>
        <w:pStyle w:val="LOnormal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9" w:name="_poc9w1obnnu2"/>
      <w:bookmarkEnd w:id="19"/>
      <w:r>
        <w:rPr>
          <w:b/>
          <w:color w:val="000000"/>
          <w:sz w:val="22"/>
          <w:szCs w:val="22"/>
        </w:rPr>
        <w:t>5.2 Make the Script Executable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Make the script executable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chmod +x deploy.sh</w:t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56760" cy="2310130"/>
            <wp:effectExtent l="0" t="0" r="0" b="0"/>
            <wp:wrapTopAndBottom/>
            <wp:docPr id="9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20" w:name="_orihqde021hn"/>
      <w:bookmarkEnd w:id="20"/>
      <w:r>
        <w:rPr>
          <w:b/>
          <w:color w:val="000000"/>
          <w:sz w:val="22"/>
          <w:szCs w:val="22"/>
        </w:rPr>
        <w:t>5.3 Run the Script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Run the deployment script</w:t>
      </w:r>
    </w:p>
    <w:p>
      <w:pPr>
        <w:pStyle w:val="LOnormal"/>
        <w:rPr>
          <w:rFonts w:ascii="Roboto Mono" w:hAnsi="Roboto Mono" w:eastAsia="Roboto Mono" w:cs="Roboto Mono"/>
          <w:color w:val="188038"/>
          <w:ins w:id="3" w:author="Unknown Author" w:date="2024-07-15T12:23:43Z"/>
        </w:rPr>
      </w:pPr>
      <w:r>
        <w:rPr>
          <w:rFonts w:eastAsia="Roboto Mono" w:cs="Roboto Mono" w:ascii="Roboto Mono" w:hAnsi="Roboto Mono"/>
          <w:color w:val="188038"/>
        </w:rPr>
        <w:t>./deploy.sh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875405"/>
            <wp:effectExtent l="0" t="0" r="0" b="0"/>
            <wp:wrapTopAndBottom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  <w:bookmarkStart w:id="21" w:name="_jozacis5hszk"/>
      <w:bookmarkStart w:id="22" w:name="_jozacis5hszk"/>
      <w:bookmarkEnd w:id="22"/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  <w:bookmarkStart w:id="23" w:name="_g4x6ehbhtxce"/>
      <w:bookmarkStart w:id="24" w:name="_g4x6ehbhtxce"/>
      <w:bookmarkEnd w:id="24"/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  <w:bookmarkStart w:id="25" w:name="_q20ysq7ixpew"/>
      <w:bookmarkStart w:id="26" w:name="_q20ysq7ixpew"/>
      <w:bookmarkEnd w:id="26"/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  <w:bookmarkStart w:id="27" w:name="_378bgdbsrhn2"/>
      <w:bookmarkStart w:id="28" w:name="_378bgdbsrhn2"/>
      <w:bookmarkEnd w:id="28"/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29" w:name="_hraacbezs1da"/>
      <w:bookmarkEnd w:id="29"/>
      <w:r>
        <w:rPr>
          <w:b/>
          <w:color w:val="000000"/>
          <w:sz w:val="26"/>
          <w:szCs w:val="26"/>
        </w:rPr>
        <w:t>Project 02 - 1 Hour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30" w:name="_lpgx121mmgx2"/>
      <w:bookmarkEnd w:id="30"/>
      <w:r>
        <w:rPr>
          <w:b/>
          <w:color w:val="000000"/>
          <w:sz w:val="26"/>
          <w:szCs w:val="26"/>
        </w:rPr>
        <w:t>Comprehensive Deployment of a Multi-Tier Application with CI/CD Pipeline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31" w:name="_gnl597x2crh2"/>
      <w:bookmarkEnd w:id="31"/>
      <w:r>
        <w:rPr>
          <w:b/>
          <w:color w:val="000000"/>
          <w:sz w:val="26"/>
          <w:szCs w:val="26"/>
        </w:rPr>
        <w:t>Objective:</w:t>
      </w:r>
    </w:p>
    <w:p>
      <w:pPr>
        <w:pStyle w:val="LOnormal"/>
        <w:spacing w:lineRule="auto" w:line="240" w:before="240" w:after="240"/>
        <w:rPr/>
      </w:pPr>
      <w:r>
        <w:rPr/>
        <w:t>Deploy a multi-tier application (frontend, backend, and database) using Docker Swarm and Kubernetes, ensuring data persistence using a single shared volume across multiple containers, and automating the entire process using advanced shell scripting and CI/CD pipelines.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32" w:name="_m0uilununvnc"/>
      <w:bookmarkEnd w:id="32"/>
      <w:r>
        <w:rPr>
          <w:b/>
          <w:color w:val="000000"/>
          <w:sz w:val="26"/>
          <w:szCs w:val="26"/>
        </w:rPr>
        <w:t>Overview:</w:t>
      </w:r>
    </w:p>
    <w:p>
      <w:pPr>
        <w:pStyle w:val="LOnormal"/>
        <w:numPr>
          <w:ilvl w:val="0"/>
          <w:numId w:val="2"/>
        </w:numPr>
        <w:spacing w:lineRule="auto" w:line="240" w:before="240" w:afterAutospacing="0" w:after="0"/>
        <w:ind w:left="720" w:hanging="360"/>
        <w:rPr/>
      </w:pPr>
      <w:r>
        <w:rPr>
          <w:b/>
        </w:rPr>
        <w:t>Step 1</w:t>
      </w:r>
      <w:r>
        <w:rPr/>
        <w:t>: Set up Docker Swarm and create a multi-tier service.</w:t>
      </w:r>
    </w:p>
    <w:p>
      <w:pPr>
        <w:pStyle w:val="LOnormal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Step 2</w:t>
      </w:r>
      <w:r>
        <w:rPr/>
        <w:t>: Set up Kubernetes using Minikube.</w:t>
      </w:r>
    </w:p>
    <w:p>
      <w:pPr>
        <w:pStyle w:val="LOnormal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Step 3</w:t>
      </w:r>
      <w:r>
        <w:rPr/>
        <w:t>: Deploy a multi-tier application using Docker Compose.</w:t>
      </w:r>
    </w:p>
    <w:p>
      <w:pPr>
        <w:pStyle w:val="LOnormal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Step 4</w:t>
      </w:r>
      <w:r>
        <w:rPr/>
        <w:t>: Use a single shared volume across multiple containers.</w:t>
      </w:r>
    </w:p>
    <w:p>
      <w:pPr>
        <w:pStyle w:val="LOnormal"/>
        <w:numPr>
          <w:ilvl w:val="0"/>
          <w:numId w:val="2"/>
        </w:numPr>
        <w:spacing w:lineRule="auto" w:line="240" w:beforeAutospacing="0" w:before="0" w:after="240"/>
        <w:ind w:left="720" w:hanging="360"/>
        <w:rPr/>
      </w:pPr>
      <w:r>
        <w:rPr>
          <w:b/>
        </w:rPr>
        <w:t>Step 5</w:t>
      </w:r>
      <w:r>
        <w:rPr/>
        <w:t>: Automate the deployment process using advanced shell scripting.</w:t>
      </w:r>
    </w:p>
    <w:p>
      <w:pPr>
        <w:pStyle w:val="LOnormal"/>
        <w:rPr/>
      </w:pPr>
      <w:r>
        <w:rPr/>
        <mc:AlternateContent>
          <mc:Choice Requires="wps">
            <w:drawing>
              <wp:inline distT="0" distB="0" distL="0" distR="0">
                <wp:extent cx="5733415" cy="20955"/>
                <wp:effectExtent l="0" t="0" r="0" b="0"/>
                <wp:docPr id="11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640" cy="2016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2" fillcolor="#a0a0a0" stroked="f" style="position:absolute;margin-left:0pt;margin-top:-1.65pt;width:451.35pt;height:1.5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33" w:name="_dt3gdm1iahw"/>
      <w:bookmarkEnd w:id="33"/>
      <w:r>
        <w:rPr>
          <w:b/>
          <w:color w:val="000000"/>
          <w:sz w:val="26"/>
          <w:szCs w:val="26"/>
        </w:rPr>
        <w:t>Step 1: Set up Docker Swarm and Create a Multi-Tier Service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34" w:name="_v18y38857b9p"/>
      <w:bookmarkEnd w:id="34"/>
      <w:r>
        <w:rPr>
          <w:b/>
          <w:color w:val="000000"/>
          <w:sz w:val="22"/>
          <w:szCs w:val="22"/>
        </w:rPr>
        <w:t>1.1 Initialize Docker Swarm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Initialize Docker Swarm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swarm init</w:t>
      </w:r>
    </w:p>
    <w:p>
      <w:pPr>
        <w:pStyle w:val="LOnormal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35" w:name="_30icg95mhgft"/>
      <w:bookmarkEnd w:id="35"/>
      <w:r>
        <w:rPr>
          <w:b/>
          <w:color w:val="000000"/>
          <w:sz w:val="22"/>
          <w:szCs w:val="22"/>
        </w:rPr>
        <w:t>1.2 Create a Multi-Tier Docker Swarm Service</w:t>
      </w:r>
    </w:p>
    <w:p>
      <w:pPr>
        <w:pStyle w:val="LOnormal"/>
        <w:spacing w:lineRule="auto" w:line="240" w:before="240" w:after="240"/>
        <w:rPr/>
      </w:pPr>
      <w:r>
        <w:rPr/>
        <w:t xml:space="preserve">Create a </w:t>
      </w:r>
      <w:r>
        <w:rPr>
          <w:rFonts w:eastAsia="Roboto Mono" w:cs="Roboto Mono" w:ascii="Roboto Mono" w:hAnsi="Roboto Mono"/>
          <w:color w:val="188038"/>
        </w:rPr>
        <w:t>docker-compose-swarm.yml</w:t>
      </w:r>
      <w:r>
        <w:rPr/>
        <w:t xml:space="preserve"> file: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version: '3.7'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services: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frontend: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image: nginx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ports: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"8080:80"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deploy: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replicas: 2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shareddata:/usr/share/nginx/html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backend: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image: mybackendimage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ports: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"8081:80"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deploy: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replicas: 2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shareddata:/app/data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db: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image: postgres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environment: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POSTGRES_DB: mydb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POSTGRES_USER: user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POSTGRES_PASSWORD: password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deploy: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replicas: 1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dbdata:/var/lib/postgresql/data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shareddata: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dbdata:</w:t>
      </w:r>
    </w:p>
    <w:p>
      <w:pPr>
        <w:pStyle w:val="LOnormal"/>
        <w:rPr/>
      </w:pPr>
      <w:r>
        <w:rPr/>
      </w:r>
    </w:p>
    <w:p>
      <w:pPr>
        <w:pStyle w:val="LOnormal"/>
        <w:spacing w:lineRule="auto" w:line="240" w:before="240" w:after="240"/>
        <w:rPr/>
      </w:pPr>
      <w:r>
        <w:rPr/>
        <w:t>Deploy the stack: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Deploy the stack using Docker Swarm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stack deploy -c docker-compose-swarm.yml myapp</w:t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147445"/>
            <wp:effectExtent l="0" t="0" r="0" b="0"/>
            <wp:wrapTopAndBottom/>
            <wp:docPr id="1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36" w:name="_2dck38r1bnra"/>
      <w:bookmarkEnd w:id="36"/>
      <w:r>
        <w:rPr>
          <w:b/>
          <w:color w:val="000000"/>
          <w:sz w:val="26"/>
          <w:szCs w:val="26"/>
        </w:rPr>
        <w:t>Step 2: Set up Kubernetes Using Minikube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37" w:name="_3mk2edb6stzg"/>
      <w:bookmarkEnd w:id="37"/>
      <w:r>
        <w:rPr>
          <w:b/>
          <w:color w:val="000000"/>
          <w:sz w:val="22"/>
          <w:szCs w:val="22"/>
        </w:rPr>
        <w:t>2.1 Start Minikube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Start Minikube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minikube start</w:t>
      </w:r>
    </w:p>
    <w:p>
      <w:pPr>
        <w:pStyle w:val="LOnormal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ins w:id="5" w:author="Unknown Author" w:date="2024-07-15T12:29:04Z"/>
          <w:sz w:val="22"/>
          <w:szCs w:val="22"/>
        </w:rPr>
      </w:pPr>
      <w:ins w:id="4" w:author="Unknown Author" w:date="2024-07-15T12:29:04Z">
        <w:r>
          <w:rPr>
            <w:b/>
            <w:color w:val="000000"/>
            <w:sz w:val="22"/>
            <w:szCs w:val="22"/>
          </w:rPr>
        </w:r>
      </w:ins>
    </w:p>
    <w:p>
      <w:pPr>
        <w:pStyle w:val="Heading4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38" w:name="_srcadzd1d2un"/>
      <w:bookmarkEnd w:id="38"/>
      <w:r>
        <w:rPr>
          <w:b/>
          <w:color w:val="000000"/>
          <w:sz w:val="22"/>
          <w:szCs w:val="22"/>
        </w:rPr>
        <w:t>2.2 Create Kubernetes Dep</w:t>
      </w: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797175"/>
            <wp:effectExtent l="0" t="0" r="0" b="0"/>
            <wp:wrapTopAndBottom/>
            <wp:docPr id="1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00"/>
          <w:sz w:val="22"/>
          <w:szCs w:val="22"/>
        </w:rPr>
        <w:t>l</w:t>
      </w:r>
      <w:r>
        <w:rPr>
          <w:b/>
          <w:color w:val="000000"/>
          <w:sz w:val="22"/>
          <w:szCs w:val="22"/>
        </w:rPr>
        <w:t>oyment Files</w:t>
      </w:r>
    </w:p>
    <w:p>
      <w:pPr>
        <w:pStyle w:val="LOnormal"/>
        <w:spacing w:lineRule="auto" w:line="240" w:before="240" w:after="240"/>
        <w:rPr/>
      </w:pPr>
      <w:r>
        <w:rPr/>
        <w:t xml:space="preserve">Create </w:t>
      </w:r>
      <w:r>
        <w:rPr>
          <w:rFonts w:eastAsia="Roboto Mono" w:cs="Roboto Mono" w:ascii="Roboto Mono" w:hAnsi="Roboto Mono"/>
          <w:color w:val="188038"/>
        </w:rPr>
        <w:t>frontend-deployment.yaml</w:t>
      </w:r>
      <w:r>
        <w:rPr/>
        <w:t>: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apiVersion: apps/v1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kind: Deployment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metadata: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name: frontend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spec: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replicas: 2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selector: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matchLabels: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app: frontend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template: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metadata: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labels: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app: frontend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spec: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containers: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name: frontend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image: nginx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ports: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- containerPort: 80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volumeMounts: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- name: shareddata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</w:t>
      </w:r>
      <w:r>
        <w:rPr>
          <w:rFonts w:eastAsia="Roboto Mono" w:cs="Roboto Mono" w:ascii="Roboto Mono" w:hAnsi="Roboto Mono"/>
          <w:color w:val="188038"/>
        </w:rPr>
        <w:t>mountPath: /usr/share/nginx/html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name: shareddata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persistentVolumeClaim: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</w:t>
      </w:r>
      <w:r>
        <w:rPr>
          <w:rFonts w:eastAsia="Roboto Mono" w:cs="Roboto Mono" w:ascii="Roboto Mono" w:hAnsi="Roboto Mono"/>
          <w:color w:val="188038"/>
        </w:rPr>
        <w:t>claimName: shared-pvc</w:t>
      </w:r>
    </w:p>
    <w:p>
      <w:pPr>
        <w:pStyle w:val="LOnormal"/>
        <w:rPr/>
      </w:pPr>
      <w:r>
        <w:rPr/>
      </w:r>
    </w:p>
    <w:p>
      <w:pPr>
        <w:pStyle w:val="LOnormal"/>
        <w:spacing w:lineRule="auto" w:line="240" w:before="240" w:after="240"/>
        <w:rPr/>
      </w:pPr>
      <w:r>
        <w:rPr/>
        <w:t xml:space="preserve">Create </w:t>
      </w:r>
      <w:r>
        <w:rPr>
          <w:rFonts w:eastAsia="Roboto Mono" w:cs="Roboto Mono" w:ascii="Roboto Mono" w:hAnsi="Roboto Mono"/>
          <w:color w:val="188038"/>
        </w:rPr>
        <w:t>backend-deployment.yaml</w:t>
      </w:r>
      <w:r>
        <w:rPr/>
        <w:t>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apiVersion: apps/v1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kind: Deployment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metadata: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name: backend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spec: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replicas: 2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selector: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matchLabels: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app: backend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template: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metadata: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labels: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app: backend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spec: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containers: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name: backend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image: mybackendimage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ports: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- containerPort: 80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volumeMounts: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- name: shareddata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</w:t>
      </w:r>
      <w:r>
        <w:rPr>
          <w:rFonts w:eastAsia="Roboto Mono" w:cs="Roboto Mono" w:ascii="Roboto Mono" w:hAnsi="Roboto Mono"/>
          <w:color w:val="188038"/>
        </w:rPr>
        <w:t>mountPath: /app/data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name: shareddata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persistentVolumeClaim: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</w:t>
      </w:r>
      <w:r>
        <w:rPr>
          <w:rFonts w:eastAsia="Roboto Mono" w:cs="Roboto Mono" w:ascii="Roboto Mono" w:hAnsi="Roboto Mono"/>
          <w:color w:val="188038"/>
        </w:rPr>
        <w:t>claimName: shared-pvc</w:t>
      </w:r>
    </w:p>
    <w:p>
      <w:pPr>
        <w:pStyle w:val="LOnormal"/>
        <w:rPr/>
      </w:pPr>
      <w:r>
        <w:rPr/>
      </w:r>
    </w:p>
    <w:p>
      <w:pPr>
        <w:pStyle w:val="LOnormal"/>
        <w:spacing w:lineRule="auto" w:line="240" w:before="240" w:after="240"/>
        <w:rPr/>
      </w:pPr>
      <w:r>
        <w:rPr/>
        <w:t xml:space="preserve">Create </w:t>
      </w:r>
      <w:r>
        <w:rPr>
          <w:rFonts w:eastAsia="Roboto Mono" w:cs="Roboto Mono" w:ascii="Roboto Mono" w:hAnsi="Roboto Mono"/>
          <w:color w:val="188038"/>
        </w:rPr>
        <w:t>db-deployment.yaml</w:t>
      </w:r>
      <w:r>
        <w:rPr/>
        <w:t>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apiVersion: apps/v1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kind: Deployment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metadata: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name: db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spec: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replicas: 1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selector: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matchLabels: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app: db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template: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metadata: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labels: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app: db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spec: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containers: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name: db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image: postgres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env: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- name: POSTGRES_DB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</w:t>
      </w:r>
      <w:r>
        <w:rPr>
          <w:rFonts w:eastAsia="Roboto Mono" w:cs="Roboto Mono" w:ascii="Roboto Mono" w:hAnsi="Roboto Mono"/>
          <w:color w:val="188038"/>
        </w:rPr>
        <w:t>value: mydb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- name: POSTGRES_USER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</w:t>
      </w:r>
      <w:r>
        <w:rPr>
          <w:rFonts w:eastAsia="Roboto Mono" w:cs="Roboto Mono" w:ascii="Roboto Mono" w:hAnsi="Roboto Mono"/>
          <w:color w:val="188038"/>
        </w:rPr>
        <w:t>value: user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- name: POSTGRES_PASSWORD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</w:t>
      </w:r>
      <w:r>
        <w:rPr>
          <w:rFonts w:eastAsia="Roboto Mono" w:cs="Roboto Mono" w:ascii="Roboto Mono" w:hAnsi="Roboto Mono"/>
          <w:color w:val="188038"/>
        </w:rPr>
        <w:t>value: password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volumeMounts: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- name: dbdata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</w:t>
      </w:r>
      <w:r>
        <w:rPr>
          <w:rFonts w:eastAsia="Roboto Mono" w:cs="Roboto Mono" w:ascii="Roboto Mono" w:hAnsi="Roboto Mono"/>
          <w:color w:val="188038"/>
        </w:rPr>
        <w:t>mountPath: /var/lib/postgresql/data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name: dbdata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persistentVolumeClaim: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</w:t>
      </w:r>
      <w:r>
        <w:rPr>
          <w:rFonts w:eastAsia="Roboto Mono" w:cs="Roboto Mono" w:ascii="Roboto Mono" w:hAnsi="Roboto Mono"/>
          <w:color w:val="188038"/>
        </w:rPr>
        <w:t>claimName: db-pvc</w:t>
      </w:r>
    </w:p>
    <w:p>
      <w:pPr>
        <w:pStyle w:val="LOnormal"/>
        <w:rPr/>
      </w:pPr>
      <w:r>
        <w:rPr/>
      </w:r>
    </w:p>
    <w:p>
      <w:pPr>
        <w:pStyle w:val="LOnormal"/>
        <w:spacing w:lineRule="auto" w:line="240" w:before="240" w:after="240"/>
        <w:rPr/>
      </w:pPr>
      <w:r>
        <w:rPr/>
        <w:t xml:space="preserve">Create </w:t>
      </w:r>
      <w:r>
        <w:rPr>
          <w:rFonts w:eastAsia="Roboto Mono" w:cs="Roboto Mono" w:ascii="Roboto Mono" w:hAnsi="Roboto Mono"/>
          <w:color w:val="188038"/>
        </w:rPr>
        <w:t>shared-pvc.yaml</w:t>
      </w:r>
      <w:r>
        <w:rPr/>
        <w:t>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apiVersion: v1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kind: PersistentVolumeClaim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metadata: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name: shared-pvc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spec: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accessModes: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- ReadWriteMany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resources: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requests: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storage: 1Gi</w:t>
      </w:r>
    </w:p>
    <w:p>
      <w:pPr>
        <w:pStyle w:val="LOnormal"/>
        <w:rPr/>
      </w:pPr>
      <w:r>
        <w:rPr/>
      </w:r>
    </w:p>
    <w:p>
      <w:pPr>
        <w:pStyle w:val="LOnormal"/>
        <w:spacing w:lineRule="auto" w:line="240" w:before="240" w:after="240"/>
        <w:rPr/>
      </w:pPr>
      <w:r>
        <w:rPr/>
        <w:t xml:space="preserve">Create </w:t>
      </w:r>
      <w:r>
        <w:rPr>
          <w:rFonts w:eastAsia="Roboto Mono" w:cs="Roboto Mono" w:ascii="Roboto Mono" w:hAnsi="Roboto Mono"/>
          <w:color w:val="188038"/>
        </w:rPr>
        <w:t>db-pvc.yaml</w:t>
      </w:r>
      <w:r>
        <w:rPr/>
        <w:t>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apiVersion: v1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kind: PersistentVolumeClaim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metadata: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name: db-pvc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spec: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accessModes: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- ReadWriteOnce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resources: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requests: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storage: 1Gi</w:t>
      </w:r>
    </w:p>
    <w:p>
      <w:pPr>
        <w:pStyle w:val="LOnormal"/>
        <w:rPr/>
      </w:pPr>
      <w:r>
        <w:rPr/>
      </w:r>
    </w:p>
    <w:p>
      <w:pPr>
        <w:pStyle w:val="LOnormal"/>
        <w:spacing w:lineRule="auto" w:line="240" w:before="240" w:after="240"/>
        <w:rPr/>
      </w:pPr>
      <w:r>
        <w:rPr/>
        <w:t>Apply the deployments:</w:t>
      </w:r>
    </w:p>
    <w:p>
      <w:pPr>
        <w:pStyle w:val="LOnormal"/>
        <w:rPr>
          <w:rFonts w:ascii="Roboto Mono" w:hAnsi="Roboto Mono" w:eastAsia="Roboto Mono" w:cs="Roboto Mono"/>
          <w:color w:val="188038"/>
          <w:ins w:id="6" w:author="Unknown Author" w:date="2024-07-15T12:33:25Z"/>
        </w:rPr>
      </w:pPr>
      <w:r>
        <w:rPr>
          <w:rFonts w:eastAsia="Roboto Mono" w:cs="Roboto Mono" w:ascii="Roboto Mono" w:hAnsi="Roboto Mono"/>
          <w:color w:val="188038"/>
        </w:rPr>
        <w:t>kubectl apply -f shared-pvc.yaml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8885" cy="731520"/>
            <wp:effectExtent l="0" t="0" r="0" b="0"/>
            <wp:wrapTopAndBottom/>
            <wp:docPr id="14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Roboto Mono" w:hAnsi="Roboto Mono" w:eastAsia="Roboto Mono" w:cs="Roboto Mono"/>
          <w:color w:val="188038"/>
          <w:ins w:id="7" w:author="Unknown Author" w:date="2024-07-15T12:33:47Z"/>
        </w:rPr>
      </w:pPr>
      <w:r>
        <w:rPr>
          <w:rFonts w:eastAsia="Roboto Mono" w:cs="Roboto Mono" w:ascii="Roboto Mono" w:hAnsi="Roboto Mono"/>
          <w:color w:val="188038"/>
        </w:rPr>
        <w:t>kubectl apply -f db-pvc.yaml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29200" cy="542925"/>
            <wp:effectExtent l="0" t="0" r="0" b="0"/>
            <wp:wrapTopAndBottom/>
            <wp:docPr id="15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kubectl apply -f frontend-deployment.yaml</w:t>
      </w:r>
    </w:p>
    <w:p>
      <w:pPr>
        <w:pStyle w:val="LOnormal"/>
        <w:rPr>
          <w:rFonts w:ascii="Roboto Mono" w:hAnsi="Roboto Mono" w:eastAsia="Roboto Mono" w:cs="Roboto Mono"/>
          <w:color w:val="188038"/>
          <w:ins w:id="8" w:author="Unknown Author" w:date="2024-07-15T12:36:49Z"/>
        </w:rPr>
      </w:pPr>
      <w:r>
        <w:rPr>
          <w:rFonts w:eastAsia="Roboto Mono" w:cs="Roboto Mono" w:ascii="Roboto Mono" w:hAnsi="Roboto Mono"/>
          <w:color w:val="188038"/>
        </w:rPr>
        <w:t>kubectl apply -f backend-deployment.yaml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607060"/>
            <wp:effectExtent l="0" t="0" r="0" b="0"/>
            <wp:wrapTopAndBottom/>
            <wp:docPr id="16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kubectl apply -f db-deployment.yaml</w:t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95950" cy="619125"/>
            <wp:effectExtent l="0" t="0" r="0" b="0"/>
            <wp:wrapTopAndBottom/>
            <wp:docPr id="17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39" w:name="_iz8z9wt9rhza"/>
      <w:bookmarkEnd w:id="39"/>
      <w:r>
        <w:rPr>
          <w:b/>
          <w:color w:val="000000"/>
          <w:sz w:val="26"/>
          <w:szCs w:val="26"/>
        </w:rPr>
        <w:t>Step 3: Deploy a Multi-Tier Application Using Docker Compose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40" w:name="_ybq2d78zg8xf"/>
      <w:bookmarkEnd w:id="40"/>
      <w:r>
        <w:rPr>
          <w:b/>
          <w:color w:val="000000"/>
          <w:sz w:val="22"/>
          <w:szCs w:val="22"/>
        </w:rPr>
        <w:t xml:space="preserve">3.1 Create a </w:t>
      </w:r>
      <w:r>
        <w:rPr>
          <w:rFonts w:eastAsia="Roboto Mono" w:cs="Roboto Mono" w:ascii="Roboto Mono" w:hAnsi="Roboto Mono"/>
          <w:b/>
          <w:color w:val="188038"/>
          <w:sz w:val="22"/>
          <w:szCs w:val="22"/>
        </w:rPr>
        <w:t>docker-compose.yml</w:t>
      </w:r>
      <w:r>
        <w:rPr>
          <w:b/>
          <w:color w:val="000000"/>
          <w:sz w:val="22"/>
          <w:szCs w:val="22"/>
        </w:rPr>
        <w:t xml:space="preserve"> File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version: '3'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services: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frontend: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image: nginx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ports: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"8080:80"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shareddata:/usr/share/nginx/html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backend: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image: mybackendimage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ports: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"8081:80"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shareddata:/app/data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db: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image: postgres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environment: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POSTGRES_DB: mydb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POSTGRES_USER: user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POSTGRES_PASSWORD: password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dbdata:/var/lib/postgresql/data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shareddata: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dbdata:</w:t>
      </w:r>
    </w:p>
    <w:p>
      <w:pPr>
        <w:pStyle w:val="LOnormal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41" w:name="_dktt8d1ib847"/>
      <w:bookmarkEnd w:id="41"/>
      <w:r>
        <w:rPr>
          <w:b/>
          <w:color w:val="000000"/>
          <w:sz w:val="22"/>
          <w:szCs w:val="22"/>
        </w:rPr>
        <w:t>3.2 Deploy the Application</w:t>
      </w:r>
    </w:p>
    <w:p>
      <w:pPr>
        <w:pStyle w:val="LOnormal"/>
        <w:rPr/>
      </w:pPr>
      <w:r>
        <w:rPr/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Deploy using Docker Compose</w:t>
      </w:r>
    </w:p>
    <w:p>
      <w:pPr>
        <w:pStyle w:val="LOnormal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docker-compose up -d</w:t>
      </w:r>
    </w:p>
    <w:p>
      <w:pPr>
        <w:pStyle w:val="LOnormal"/>
        <w:rPr/>
      </w:pPr>
      <w:r>
        <w:rPr/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8310" cy="2217420"/>
            <wp:effectExtent l="0" t="0" r="0" b="0"/>
            <wp:wrapTopAndBottom/>
            <wp:docPr id="18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3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42" w:name="_v3rg44lgg8rx"/>
      <w:bookmarkEnd w:id="42"/>
      <w:r>
        <w:rPr>
          <w:b/>
          <w:color w:val="000000"/>
          <w:sz w:val="26"/>
          <w:szCs w:val="26"/>
        </w:rPr>
        <w:t>Step 4: Use a Single Shared Volume Across Multiple Containers</w:t>
      </w:r>
    </w:p>
    <w:p>
      <w:pPr>
        <w:pStyle w:val="LOnormal"/>
        <w:spacing w:lineRule="auto" w:line="240" w:before="240" w:after="240"/>
        <w:rPr/>
      </w:pPr>
      <w:r>
        <w:rPr/>
        <w:t xml:space="preserve">Update </w:t>
      </w:r>
      <w:r>
        <w:rPr>
          <w:rFonts w:eastAsia="Roboto Mono" w:cs="Roboto Mono" w:ascii="Roboto Mono" w:hAnsi="Roboto Mono"/>
          <w:color w:val="188038"/>
        </w:rPr>
        <w:t>docker-compose.yml</w:t>
      </w:r>
      <w:r>
        <w:rPr/>
        <w:t xml:space="preserve"> as shown in Step 3.1 to use the </w:t>
      </w:r>
      <w:r>
        <w:rPr>
          <w:rFonts w:eastAsia="Roboto Mono" w:cs="Roboto Mono" w:ascii="Roboto Mono" w:hAnsi="Roboto Mono"/>
          <w:color w:val="188038"/>
        </w:rPr>
        <w:t>shareddata</w:t>
      </w:r>
      <w:r>
        <w:rPr/>
        <w:t xml:space="preserve"> volume across the frontend and backend services.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trackRevisions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110</TotalTime>
  <Application>LibreOffice/6.4.7.2$Linux_X86_64 LibreOffice_project/40$Build-2</Application>
  <Pages>13</Pages>
  <Words>937</Words>
  <Characters>6122</Characters>
  <CharactersWithSpaces>7588</CharactersWithSpaces>
  <Paragraphs>308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2024-07-15T14:17:23Z</dcterms:modified>
  <cp:revision>3</cp:revision>
  <dc:subject/>
  <dc:title/>
</cp:coreProperties>
</file>